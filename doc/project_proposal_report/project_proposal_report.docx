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C82BF" w14:textId="77777777" w:rsidR="00D340D1" w:rsidRDefault="00D340D1">
      <w:r>
        <w:t>## Executive Summary</w:t>
      </w:r>
    </w:p>
    <w:p w14:paraId="5E80DE8B" w14:textId="6AEAC4BF" w:rsidR="002C2776" w:rsidRDefault="00D340D1">
      <w:r>
        <w:t xml:space="preserve"> </w:t>
      </w:r>
    </w:p>
    <w:p w14:paraId="7237F6A4" w14:textId="72261455" w:rsidR="002C2776" w:rsidRDefault="002C2776">
      <w:r w:rsidRPr="00B30BDA">
        <w:rPr>
          <w:strike/>
        </w:rPr>
        <w:t xml:space="preserve">This report summarizes the capstone project proposal by UBC Master of Data Science team to assist in Glentel’s challenge of identifying the traits of high performing employees within their organization. Methods of analysis include transferring unstructured resumes into plain text, processing the plain text using the </w:t>
      </w:r>
      <w:proofErr w:type="spellStart"/>
      <w:r w:rsidRPr="00B30BDA">
        <w:rPr>
          <w:strike/>
        </w:rPr>
        <w:t>SpaCy</w:t>
      </w:r>
      <w:proofErr w:type="spellEnd"/>
      <w:r w:rsidRPr="00B30BDA">
        <w:rPr>
          <w:strike/>
        </w:rPr>
        <w:t xml:space="preserve"> library, performing feature extraction through topic modelling insights, developing a baseline regression model, and developing an ensemble of shallow machine learning classifier models, such as multilayer perceptron. Our goal is to provide useful recommendations about their workforce to decrease employee churn and optimize their hiring process</w:t>
      </w:r>
      <w:r w:rsidRPr="002C2776">
        <w:t>.</w:t>
      </w:r>
    </w:p>
    <w:p w14:paraId="39E6EFA0" w14:textId="5C866EBA" w:rsidR="002C2776" w:rsidRDefault="002C2776"/>
    <w:p w14:paraId="2C52B601" w14:textId="2C0D7A97" w:rsidR="002C2776" w:rsidRDefault="002C2776">
      <w:r>
        <w:t>Change:</w:t>
      </w:r>
    </w:p>
    <w:p w14:paraId="319B4695" w14:textId="2CEF7DB3" w:rsidR="002C2776" w:rsidRDefault="002C2776"/>
    <w:p w14:paraId="7AB5FF03" w14:textId="6D8D6587" w:rsidR="002C2776" w:rsidRDefault="002C2776">
      <w:r>
        <w:t>Glentel is a mobile phone retailer that oper</w:t>
      </w:r>
      <w:r w:rsidR="00D95F12">
        <w:t>ates</w:t>
      </w:r>
      <w:r>
        <w:t xml:space="preserve"> 350+ wireless outlets across Canada. The primary issue they are facing is </w:t>
      </w:r>
      <w:r w:rsidR="0057005B">
        <w:t>identifying</w:t>
      </w:r>
      <w:r>
        <w:t xml:space="preserve"> of the traits of their high performers within their organization. We propose to use natural langu</w:t>
      </w:r>
      <w:r w:rsidR="0057005B">
        <w:t>ag</w:t>
      </w:r>
      <w:r>
        <w:t>e processing techniques to extract information from employees’ resumes such as education, employment history and job ho</w:t>
      </w:r>
      <w:r w:rsidR="0057005B">
        <w:t>p</w:t>
      </w:r>
      <w:r>
        <w:t>ping. The Master of Data Science (MDS) team will extract these features and examine to what extent these features contribute to the Glentel employee’s performance. This will provide valuable insight to help Glentel</w:t>
      </w:r>
      <w:r w:rsidR="00695875">
        <w:t xml:space="preserve"> </w:t>
      </w:r>
      <w:r w:rsidR="0057005B">
        <w:t xml:space="preserve">decrease </w:t>
      </w:r>
      <w:r w:rsidR="00695875">
        <w:t xml:space="preserve">employee churn and optimize their hiring process. </w:t>
      </w:r>
    </w:p>
    <w:p w14:paraId="08E9D763" w14:textId="77777777" w:rsidR="00D340D1" w:rsidRDefault="00D340D1"/>
    <w:p w14:paraId="081FE7EE" w14:textId="032DA399" w:rsidR="00FA14C1" w:rsidRDefault="00251321">
      <w:r>
        <w:t>## Data Science Problem</w:t>
      </w:r>
    </w:p>
    <w:p w14:paraId="3ABDD56A" w14:textId="1FB117CE" w:rsidR="00251321" w:rsidRDefault="00251321"/>
    <w:p w14:paraId="04217AED" w14:textId="498C6FF8" w:rsidR="00251321" w:rsidRDefault="001F1FF4">
      <w:r>
        <w:t xml:space="preserve">Glentel has requested tools to introduce evidence-based </w:t>
      </w:r>
      <w:r w:rsidRPr="001F1FF4">
        <w:t>procedure</w:t>
      </w:r>
      <w:r>
        <w:t xml:space="preserve"> to their hiring process. In addition to c</w:t>
      </w:r>
      <w:r w:rsidRPr="001F1FF4">
        <w:t>urrent COVID 19 crisis</w:t>
      </w:r>
      <w:r>
        <w:t>,</w:t>
      </w:r>
      <w:r w:rsidRPr="001F1FF4">
        <w:t xml:space="preserve"> it is critical that retail organizations have a deep understanding of their workforces. The question our team would like to help Glentel answer is **“What are the traits that are associated with employees who become high performers?”** We want to provide Glentel with quantitative data about their staff to make relevant and timely decisions to help them decrease employee churn and optimize their workforce.</w:t>
      </w:r>
    </w:p>
    <w:p w14:paraId="12A33C43" w14:textId="1B4B9090" w:rsidR="001F1FF4" w:rsidRDefault="001F1FF4"/>
    <w:p w14:paraId="3CF59CF5" w14:textId="77777777" w:rsidR="001F1FF4" w:rsidRDefault="001F1FF4"/>
    <w:p w14:paraId="1CCFF93C" w14:textId="19D41977" w:rsidR="00251321" w:rsidRDefault="00251321">
      <w:r>
        <w:t>## Data</w:t>
      </w:r>
    </w:p>
    <w:p w14:paraId="5B1E8EA8" w14:textId="3E53B2D3" w:rsidR="00251321" w:rsidRDefault="00251321"/>
    <w:p w14:paraId="0E0C2728" w14:textId="1C346DE9" w:rsidR="001F1FF4" w:rsidRDefault="001F1FF4">
      <w:r w:rsidRPr="001F1FF4">
        <w:t xml:space="preserve">Glentel has provided our team with unstructured data of 400 resumes and structured tabular data such as activations, compensation tier and termination reasons. Our team has several data challenges that we will need to overcome. First, due to no universal resume standards each resume is unique with information spread across the document. Additionally, we have documents in PDF, doc, docx, rtf and txt forms. The solution we are working on is creating a resume scanner which will transform the resumes into plain text. Second, some of the resumes are blank or in an unreadable form. Based off of a sample size of 150 resumes we estimate that 5%-8% of the total resumes will be unusable and need to be discarded. Third, due to Canada being a bilingual nation some of the resumes are in French. We have asked our partner, Glentel, to prioritize the English ones. Our model will only consider English resumes for now; however, further into the project we can look into translating the French resumes into English. Finally, </w:t>
      </w:r>
      <w:r w:rsidRPr="001F1FF4">
        <w:lastRenderedPageBreak/>
        <w:t>after discussing this with the partner, we have narrowed down our study to employees who worked at Glentel for at least 3 months, have a resume on file and performance data. Moreover, during modeling, we will be splitting the data into train and test splits in order to examine to what extent the patterns we identify in the training set generalize on the test set. So, the final training size we are left with is 319, as shown in Figure 1. This may result in a low sample size. Due to</w:t>
      </w:r>
      <w:r>
        <w:t xml:space="preserve"> </w:t>
      </w:r>
      <w:r w:rsidR="00F74B09">
        <w:t>a lack of attributes in tabular form,</w:t>
      </w:r>
      <w:r w:rsidRPr="001F1FF4">
        <w:t xml:space="preserve"> a good portion of the MDS</w:t>
      </w:r>
      <w:r w:rsidR="00F74B09">
        <w:t xml:space="preserve"> team’s</w:t>
      </w:r>
      <w:r w:rsidRPr="001F1FF4">
        <w:t xml:space="preserve"> time and resources will be utilized on data cleaning and feature extract</w:t>
      </w:r>
      <w:r w:rsidR="00F74B09">
        <w:t>ing</w:t>
      </w:r>
      <w:r w:rsidRPr="001F1FF4">
        <w:t>.</w:t>
      </w:r>
    </w:p>
    <w:p w14:paraId="648BD7D4" w14:textId="63E3BAFA" w:rsidR="001F1FF4" w:rsidRDefault="001F1FF4"/>
    <w:p w14:paraId="3288F64B" w14:textId="77777777" w:rsidR="001F1FF4" w:rsidRDefault="001F1FF4"/>
    <w:p w14:paraId="2CE4B4AE" w14:textId="4C85208C" w:rsidR="00E20171" w:rsidRDefault="00E20171">
      <w:r>
        <w:t>## Target</w:t>
      </w:r>
    </w:p>
    <w:p w14:paraId="6DC25433" w14:textId="53250A01" w:rsidR="00E20171" w:rsidRDefault="00E20171"/>
    <w:p w14:paraId="1EC4A9C7" w14:textId="4676C694" w:rsidR="003D33D2" w:rsidRDefault="003D33D2">
      <w:r w:rsidRPr="003D33D2">
        <w:t xml:space="preserve">Our main target for </w:t>
      </w:r>
      <w:r w:rsidR="0057005B">
        <w:t xml:space="preserve">our </w:t>
      </w:r>
      <w:r w:rsidR="00B352E7" w:rsidRPr="003D33D2">
        <w:t>model’s</w:t>
      </w:r>
      <w:r w:rsidRPr="003D33D2">
        <w:t xml:space="preserve"> </w:t>
      </w:r>
      <w:r w:rsidR="0057005B">
        <w:t xml:space="preserve">outcome </w:t>
      </w:r>
      <w:r w:rsidRPr="003D33D2">
        <w:t>is</w:t>
      </w:r>
      <w:r w:rsidR="0057005B">
        <w:t xml:space="preserve"> to predict</w:t>
      </w:r>
      <w:r w:rsidRPr="003D33D2">
        <w:t xml:space="preserve"> employee performance in binary form: if an employee is a high performer (1) or a non-high performer (0). Glentel has recommended that we use pay achievement levels as a proxy for performance.</w:t>
      </w:r>
      <w:r>
        <w:t xml:space="preserve"> Each month</w:t>
      </w:r>
      <w:r w:rsidR="0057005B">
        <w:t>,</w:t>
      </w:r>
      <w:r>
        <w:t xml:space="preserve"> an employee can achieve a play level between 0 and 4</w:t>
      </w:r>
      <w:r w:rsidR="007856CB">
        <w:t xml:space="preserve"> depending on how many customer phone activations</w:t>
      </w:r>
      <w:r w:rsidR="0057005B">
        <w:t xml:space="preserve"> they attain</w:t>
      </w:r>
      <w:r>
        <w:t xml:space="preserve">. </w:t>
      </w:r>
      <w:r w:rsidRPr="003D33D2">
        <w:t>In Jan, Feb, Apr, May, Jul and Oct</w:t>
      </w:r>
      <w:r w:rsidR="0057005B">
        <w:t>, a</w:t>
      </w:r>
      <w:r w:rsidRPr="003D33D2">
        <w:t xml:space="preserve"> </w:t>
      </w:r>
      <w:r w:rsidR="007856CB" w:rsidRPr="003D33D2">
        <w:t>pay achievement level</w:t>
      </w:r>
      <w:r w:rsidR="007856CB">
        <w:t xml:space="preserve"> </w:t>
      </w:r>
      <w:r w:rsidRPr="003D33D2">
        <w:t xml:space="preserve">of at least 2 must be achieved and Mar, Jun, Aug, Sept, Nov and Dec a </w:t>
      </w:r>
      <w:r w:rsidR="007856CB" w:rsidRPr="003D33D2">
        <w:t>pay achievement leve</w:t>
      </w:r>
      <w:r w:rsidRPr="003D33D2">
        <w:t xml:space="preserve">l of at least 3 must be </w:t>
      </w:r>
      <w:r w:rsidR="007856CB" w:rsidRPr="003D33D2">
        <w:t>accomplished</w:t>
      </w:r>
      <w:r>
        <w:t xml:space="preserve"> for an employee to </w:t>
      </w:r>
      <w:r w:rsidR="007856CB">
        <w:t>gain</w:t>
      </w:r>
      <w:r>
        <w:t xml:space="preserve"> a binary high performer flag</w:t>
      </w:r>
      <w:r w:rsidR="007856CB">
        <w:t xml:space="preserve"> for that month</w:t>
      </w:r>
      <w:r w:rsidRPr="003D33D2">
        <w:t>. Additionally, an employee must achieve at least an average of 75% of the</w:t>
      </w:r>
      <w:r w:rsidR="007856CB">
        <w:t>ir monthly high-performance</w:t>
      </w:r>
      <w:r w:rsidRPr="003D33D2">
        <w:t xml:space="preserve"> flag</w:t>
      </w:r>
      <w:r w:rsidR="007856CB">
        <w:t xml:space="preserve">s in </w:t>
      </w:r>
      <w:r w:rsidRPr="003D33D2">
        <w:t>order to reach</w:t>
      </w:r>
      <w:r w:rsidR="007856CB">
        <w:t xml:space="preserve"> an overall </w:t>
      </w:r>
      <w:r w:rsidRPr="003D33D2">
        <w:t>target of high performer. The first two months of employee performance data will be removed from their average as this is considered an “adjustment” period.</w:t>
      </w:r>
    </w:p>
    <w:p w14:paraId="7C7D3587" w14:textId="77777777" w:rsidR="003D33D2" w:rsidRDefault="003D33D2"/>
    <w:p w14:paraId="0EC326D6" w14:textId="41C202BC" w:rsidR="00C41167" w:rsidRDefault="00C41167">
      <w:r>
        <w:t>## Approach</w:t>
      </w:r>
    </w:p>
    <w:p w14:paraId="4AEFC874" w14:textId="77777777" w:rsidR="00F74B09" w:rsidRDefault="00F74B09"/>
    <w:p w14:paraId="3C7AE092" w14:textId="6BE9E207" w:rsidR="007856CB" w:rsidRDefault="00F74B09">
      <w:r w:rsidRPr="00F74B09">
        <w:t xml:space="preserve">We propose to use natural language processing (NLP) techniques to extract information and find patterns in resumes. Our proposed approach has five major components: plain text extraction, preprocessing and EDA, feature engineering, modeling, evaluation and interpretation. Since not all resumes are in plain text format the first step is to extract plain text from resumes to create a corpus of plain text resumes. The second step will be to process these extracted corpuses to make the plain text fit smoothly into our model. We will remove </w:t>
      </w:r>
      <w:proofErr w:type="spellStart"/>
      <w:r w:rsidRPr="00F74B09">
        <w:t>stopwords</w:t>
      </w:r>
      <w:proofErr w:type="spellEnd"/>
      <w:r w:rsidRPr="00F74B09">
        <w:t xml:space="preserve">, special characters, and punctuation and use other </w:t>
      </w:r>
      <w:proofErr w:type="spellStart"/>
      <w:r w:rsidRPr="00F74B09">
        <w:t>SpaCy</w:t>
      </w:r>
      <w:proofErr w:type="spellEnd"/>
      <w:r w:rsidRPr="00F74B09">
        <w:t xml:space="preserve"> techniques. In the third step, we will extract other features from these resumes such as education level, experience, job hopping, and language along with supplementary tabular date such as re-hire or referral. This will allow our model to take into consideration more factors aside from the plain texts of the resumes. In the fourth step, we will build models utilizing the resumes plain text plus the extracted features starting with our base model of logistic regression and then expanding into an ensemble of models such as SVM, Random Forest and Multilayer perceptron. To gain insight about the features of our models, in the final step we would like to make our models into “white box” models instead of “black box” models using tools such as eil5 and Sharp. Moreover, we will also use topic modelling to extract key words, potential features and insights in addition to retrieving information from the resumes and count vectorizing the plain text. We expect to use a mixture of count vectorize features as well as features we engineered from the insights of the topic modeling, Glentel’s expertise and data science team’s creativity.</w:t>
      </w:r>
    </w:p>
    <w:p w14:paraId="57FDE188" w14:textId="77777777" w:rsidR="00F74B09" w:rsidRDefault="00F74B09"/>
    <w:p w14:paraId="1AE73458" w14:textId="7BB64647" w:rsidR="006A6408" w:rsidRDefault="004F6664">
      <w:r>
        <w:t xml:space="preserve">## </w:t>
      </w:r>
      <w:r w:rsidR="004D3DBB">
        <w:t>Data Product</w:t>
      </w:r>
    </w:p>
    <w:p w14:paraId="1AB2FC1E" w14:textId="1B3D1671" w:rsidR="004D3DBB" w:rsidRDefault="004D3DBB">
      <w:r>
        <w:t xml:space="preserve">Our group will provide Glentel with the MDS GitHub repository that contains all reports, models and scripts. The final report will consist of qualitative recommendations on the </w:t>
      </w:r>
      <w:r w:rsidR="00974BCF" w:rsidRPr="00974BCF">
        <w:t>traits of high performing employees that Glentel might want to consider when hiring future employees</w:t>
      </w:r>
      <w:r>
        <w:t>. The</w:t>
      </w:r>
      <w:r w:rsidR="0084271D">
        <w:t xml:space="preserve"> models will include the models, outputs, and </w:t>
      </w:r>
      <w:r w:rsidR="0084271D" w:rsidRPr="0084271D">
        <w:t>interpretations</w:t>
      </w:r>
      <w:r w:rsidR="0084271D">
        <w:t xml:space="preserve"> that the MDS team used to develop those insight in the final report. The scripts will clean and wrangle the resume data into machine learning ready spreadsheets. </w:t>
      </w:r>
    </w:p>
    <w:p w14:paraId="0582406C" w14:textId="77777777" w:rsidR="004D3DBB" w:rsidRDefault="004D3DBB"/>
    <w:p w14:paraId="6B4DCD9D" w14:textId="311D94FE" w:rsidR="006A6408" w:rsidRDefault="006A6408">
      <w:r>
        <w:t>## Machine Learning Pipeline</w:t>
      </w:r>
    </w:p>
    <w:p w14:paraId="56E9AB6A" w14:textId="5D61E4DC" w:rsidR="006A6408" w:rsidRDefault="006A6408"/>
    <w:p w14:paraId="0F95C695" w14:textId="653D8208" w:rsidR="006A6408" w:rsidRDefault="006A6408">
      <w:r>
        <w:t xml:space="preserve">The machine learning pipeline will be as follows: </w:t>
      </w:r>
    </w:p>
    <w:p w14:paraId="6CF49B02" w14:textId="338A2442" w:rsidR="006A6408" w:rsidRDefault="006A6408" w:rsidP="006A6408">
      <w:pPr>
        <w:pStyle w:val="ListParagraph"/>
        <w:numPr>
          <w:ilvl w:val="0"/>
          <w:numId w:val="1"/>
        </w:numPr>
      </w:pPr>
      <w:r>
        <w:t>Feature scaling</w:t>
      </w:r>
      <w:r w:rsidR="004F6664">
        <w:t xml:space="preserve"> (massaging our features to fit uniformly into our model) </w:t>
      </w:r>
    </w:p>
    <w:p w14:paraId="396294DB" w14:textId="2AAE53F3" w:rsidR="006A6408" w:rsidRDefault="006A6408" w:rsidP="006A6408">
      <w:pPr>
        <w:pStyle w:val="ListParagraph"/>
        <w:numPr>
          <w:ilvl w:val="0"/>
          <w:numId w:val="1"/>
        </w:numPr>
      </w:pPr>
      <w:r>
        <w:t>Cross validation</w:t>
      </w:r>
      <w:r w:rsidR="004F6664">
        <w:t xml:space="preserve"> (So, we don’t over train our model on the same data set)</w:t>
      </w:r>
    </w:p>
    <w:p w14:paraId="09489F62" w14:textId="46A2C46A" w:rsidR="006A6408" w:rsidRDefault="006A6408" w:rsidP="006A6408">
      <w:pPr>
        <w:pStyle w:val="ListParagraph"/>
        <w:numPr>
          <w:ilvl w:val="0"/>
          <w:numId w:val="1"/>
        </w:numPr>
      </w:pPr>
      <w:r>
        <w:t xml:space="preserve">Hyperparameter </w:t>
      </w:r>
      <w:r w:rsidR="004F6664">
        <w:t>(tuning how the model interprets data)</w:t>
      </w:r>
    </w:p>
    <w:p w14:paraId="6CF15549" w14:textId="5A279EA9" w:rsidR="006A6408" w:rsidRDefault="006A6408" w:rsidP="006A6408">
      <w:pPr>
        <w:pStyle w:val="ListParagraph"/>
        <w:numPr>
          <w:ilvl w:val="0"/>
          <w:numId w:val="1"/>
        </w:numPr>
      </w:pPr>
      <w:r>
        <w:t>Feature selection</w:t>
      </w:r>
      <w:r w:rsidR="004F6664">
        <w:t xml:space="preserve"> (selecting the attributes of employees) </w:t>
      </w:r>
    </w:p>
    <w:p w14:paraId="002E2F4D" w14:textId="09D6633B" w:rsidR="006A6408" w:rsidRDefault="006A6408" w:rsidP="006A6408">
      <w:pPr>
        <w:pStyle w:val="ListParagraph"/>
        <w:numPr>
          <w:ilvl w:val="0"/>
          <w:numId w:val="1"/>
        </w:numPr>
      </w:pPr>
      <w:r>
        <w:t>Model training</w:t>
      </w:r>
      <w:r w:rsidR="004F6664">
        <w:t xml:space="preserve"> (running the model)</w:t>
      </w:r>
    </w:p>
    <w:p w14:paraId="00F1BE6B" w14:textId="794C1306" w:rsidR="006A6408" w:rsidRDefault="006A6408" w:rsidP="006A6408">
      <w:pPr>
        <w:pStyle w:val="ListParagraph"/>
        <w:numPr>
          <w:ilvl w:val="0"/>
          <w:numId w:val="1"/>
        </w:numPr>
      </w:pPr>
      <w:r>
        <w:t>Model interpretation</w:t>
      </w:r>
      <w:r w:rsidR="004F6664">
        <w:t xml:space="preserve"> (drawing insights from the model and jugging performance) </w:t>
      </w:r>
    </w:p>
    <w:p w14:paraId="1CB1E6B7" w14:textId="66685E19" w:rsidR="006A6408" w:rsidRDefault="006A6408" w:rsidP="006A6408"/>
    <w:p w14:paraId="388A9A5B" w14:textId="717AE300" w:rsidR="006A6408" w:rsidRDefault="006A6408" w:rsidP="006A6408">
      <w:r>
        <w:t>and our model:</w:t>
      </w:r>
    </w:p>
    <w:p w14:paraId="1263781B" w14:textId="48D47F53" w:rsidR="006A6408" w:rsidRDefault="006A6408" w:rsidP="006A6408">
      <w:pPr>
        <w:pStyle w:val="ListParagraph"/>
        <w:numPr>
          <w:ilvl w:val="0"/>
          <w:numId w:val="2"/>
        </w:numPr>
      </w:pPr>
      <w:r>
        <w:t>Baseline: logistic regression</w:t>
      </w:r>
    </w:p>
    <w:p w14:paraId="1B2566DA" w14:textId="4563BDF0" w:rsidR="006A6408" w:rsidRDefault="006A6408" w:rsidP="006A6408">
      <w:pPr>
        <w:pStyle w:val="ListParagraph"/>
        <w:numPr>
          <w:ilvl w:val="0"/>
          <w:numId w:val="2"/>
        </w:numPr>
      </w:pPr>
      <w:r>
        <w:t>Ensemble of additional classifiers such as:</w:t>
      </w:r>
    </w:p>
    <w:p w14:paraId="1E7A83B2" w14:textId="39A8A84A" w:rsidR="006A6408" w:rsidRDefault="006A6408" w:rsidP="006A6408">
      <w:pPr>
        <w:pStyle w:val="ListParagraph"/>
        <w:numPr>
          <w:ilvl w:val="1"/>
          <w:numId w:val="2"/>
        </w:numPr>
      </w:pPr>
      <w:r>
        <w:t xml:space="preserve">SVM </w:t>
      </w:r>
    </w:p>
    <w:p w14:paraId="164CE0BF" w14:textId="3DB3A1A8" w:rsidR="006A6408" w:rsidRDefault="006A6408" w:rsidP="006A6408">
      <w:pPr>
        <w:pStyle w:val="ListParagraph"/>
        <w:numPr>
          <w:ilvl w:val="1"/>
          <w:numId w:val="2"/>
        </w:numPr>
      </w:pPr>
      <w:r>
        <w:t xml:space="preserve">Random Forest </w:t>
      </w:r>
    </w:p>
    <w:p w14:paraId="2F4D90FC" w14:textId="30D20BAF" w:rsidR="006A6408" w:rsidRDefault="006A6408" w:rsidP="006A6408">
      <w:pPr>
        <w:pStyle w:val="ListParagraph"/>
        <w:numPr>
          <w:ilvl w:val="1"/>
          <w:numId w:val="2"/>
        </w:numPr>
      </w:pPr>
      <w:r>
        <w:t xml:space="preserve">Multilayer perceptron </w:t>
      </w:r>
    </w:p>
    <w:p w14:paraId="05170D9F" w14:textId="2DEBEAB7" w:rsidR="006A6408" w:rsidRDefault="006A6408" w:rsidP="006A6408"/>
    <w:p w14:paraId="4E982B06" w14:textId="391D1365" w:rsidR="006A6408" w:rsidRDefault="006A6408" w:rsidP="006A6408">
      <w:r>
        <w:t>Gantt Chart</w:t>
      </w:r>
      <w:r w:rsidR="00D340D1">
        <w:t xml:space="preserve">: </w:t>
      </w:r>
    </w:p>
    <w:p w14:paraId="0D66E80A" w14:textId="79413E19" w:rsidR="006A6408" w:rsidRDefault="006A6408" w:rsidP="006A6408"/>
    <w:p w14:paraId="56F843C9" w14:textId="49004348" w:rsidR="006A6408" w:rsidRDefault="006A6408" w:rsidP="006A6408">
      <w:r w:rsidRPr="006A6408">
        <w:rPr>
          <w:noProof/>
        </w:rPr>
        <w:lastRenderedPageBreak/>
        <w:drawing>
          <wp:inline distT="0" distB="0" distL="0" distR="0" wp14:anchorId="69BC00EA" wp14:editId="73CD94CA">
            <wp:extent cx="4267200" cy="30734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200" cy="3073400"/>
                    </a:xfrm>
                    <a:prstGeom prst="rect">
                      <a:avLst/>
                    </a:prstGeom>
                  </pic:spPr>
                </pic:pic>
              </a:graphicData>
            </a:graphic>
          </wp:inline>
        </w:drawing>
      </w:r>
    </w:p>
    <w:p w14:paraId="2A21F035" w14:textId="7308ECEE" w:rsidR="002E1DAB" w:rsidRDefault="002E1DAB" w:rsidP="006A6408"/>
    <w:p w14:paraId="387651D5" w14:textId="2E2E3D75" w:rsidR="002E1DAB" w:rsidRDefault="002E1DAB" w:rsidP="006A6408"/>
    <w:p w14:paraId="3EF88C9E" w14:textId="60375E71" w:rsidR="002E1DAB" w:rsidRDefault="002E1DAB" w:rsidP="006A6408"/>
    <w:p w14:paraId="472EF51C" w14:textId="6F7E07C3" w:rsidR="002E1DAB" w:rsidRDefault="002E1DAB" w:rsidP="006A6408"/>
    <w:p w14:paraId="50FCC6D0" w14:textId="0C6406E3" w:rsidR="002E1DAB" w:rsidRDefault="002E1DAB" w:rsidP="006A6408"/>
    <w:p w14:paraId="7468E676" w14:textId="775E3F50" w:rsidR="002E1DAB" w:rsidRDefault="002E1DAB" w:rsidP="006A6408"/>
    <w:p w14:paraId="75AFE967" w14:textId="789A12AB" w:rsidR="002E1DAB" w:rsidRDefault="002E1DAB" w:rsidP="006A6408"/>
    <w:p w14:paraId="49CB2CDF" w14:textId="12853F81" w:rsidR="002E1DAB" w:rsidRDefault="002E1DAB" w:rsidP="006A6408"/>
    <w:p w14:paraId="1CE1FF33" w14:textId="2507F802" w:rsidR="002E1DAB" w:rsidRDefault="002E1DAB" w:rsidP="006A6408"/>
    <w:p w14:paraId="3DC22C35" w14:textId="5D26D208" w:rsidR="002E1DAB" w:rsidRDefault="002E1DAB" w:rsidP="006A6408"/>
    <w:p w14:paraId="35546283" w14:textId="0153FAC2" w:rsidR="002E1DAB" w:rsidRDefault="002E1DAB" w:rsidP="006A6408"/>
    <w:p w14:paraId="0DC79CAD" w14:textId="3DD2552B" w:rsidR="002E1DAB" w:rsidRDefault="002E1DAB" w:rsidP="006A6408"/>
    <w:p w14:paraId="491A1A11" w14:textId="0966CC41" w:rsidR="002E1DAB" w:rsidRDefault="002E1DAB" w:rsidP="006A6408"/>
    <w:p w14:paraId="47B6976E" w14:textId="42DC2B2E" w:rsidR="002E1DAB" w:rsidRDefault="002E1DAB" w:rsidP="006A6408"/>
    <w:p w14:paraId="137163D9" w14:textId="00103109" w:rsidR="002E1DAB" w:rsidRDefault="002E1DAB" w:rsidP="006A6408"/>
    <w:p w14:paraId="0835D866" w14:textId="14BB8864" w:rsidR="002E1DAB" w:rsidRDefault="002E1DAB" w:rsidP="006A6408"/>
    <w:p w14:paraId="796C2276" w14:textId="4472F11C" w:rsidR="002E1DAB" w:rsidRDefault="002E1DAB" w:rsidP="006A6408"/>
    <w:p w14:paraId="0898AAB3" w14:textId="63D93B3D" w:rsidR="002E1DAB" w:rsidRDefault="002E1DAB" w:rsidP="006A6408"/>
    <w:p w14:paraId="1FC2856E" w14:textId="04858084" w:rsidR="002E1DAB" w:rsidRDefault="002E1DAB" w:rsidP="006A6408"/>
    <w:p w14:paraId="109FFA3C" w14:textId="644F7EB3" w:rsidR="002E1DAB" w:rsidRDefault="002E1DAB" w:rsidP="006A6408"/>
    <w:p w14:paraId="58BC8DFD" w14:textId="54A01181" w:rsidR="002E1DAB" w:rsidRDefault="002E1DAB" w:rsidP="006A6408"/>
    <w:p w14:paraId="1BCC5F9A" w14:textId="0A7C5357" w:rsidR="002E1DAB" w:rsidRDefault="002E1DAB" w:rsidP="006A6408"/>
    <w:p w14:paraId="5E95F384" w14:textId="39ABF0A9" w:rsidR="002E1DAB" w:rsidRDefault="002E1DAB" w:rsidP="006A6408"/>
    <w:p w14:paraId="143C57D7" w14:textId="6A02A1C7" w:rsidR="002E1DAB" w:rsidRDefault="002E1DAB" w:rsidP="006A6408"/>
    <w:p w14:paraId="020544DC" w14:textId="1F2F5F2D" w:rsidR="002E1DAB" w:rsidRDefault="002E1DAB" w:rsidP="006A6408"/>
    <w:p w14:paraId="7762FE1D" w14:textId="2BBB9B4B" w:rsidR="002E1DAB" w:rsidRDefault="002E1DAB" w:rsidP="006A6408"/>
    <w:p w14:paraId="5741505B" w14:textId="7FB4912A" w:rsidR="002E1DAB" w:rsidRDefault="002E1DAB" w:rsidP="006A6408"/>
    <w:p w14:paraId="4D31FDDB" w14:textId="48DFF633" w:rsidR="002E1DAB" w:rsidRDefault="002E1DAB" w:rsidP="006A6408">
      <w:r>
        <w:lastRenderedPageBreak/>
        <w:t>May 15</w:t>
      </w:r>
      <w:r w:rsidRPr="002E1DAB">
        <w:rPr>
          <w:vertAlign w:val="superscript"/>
        </w:rPr>
        <w:t>th</w:t>
      </w:r>
      <w:r>
        <w:t xml:space="preserve"> Final Proofread</w:t>
      </w:r>
    </w:p>
    <w:p w14:paraId="52F4D0C0" w14:textId="14F947DE" w:rsidR="002E1DAB" w:rsidRDefault="002E1DAB" w:rsidP="006A6408"/>
    <w:p w14:paraId="3A46DBA0" w14:textId="10798B98" w:rsidR="002E1DAB" w:rsidRDefault="002E1DAB" w:rsidP="006A6408">
      <w:r>
        <w:t>Robert’s Edits</w:t>
      </w:r>
    </w:p>
    <w:p w14:paraId="21ED0649" w14:textId="1D16DD9D" w:rsidR="002E1DAB" w:rsidRDefault="002E1DAB" w:rsidP="006A6408"/>
    <w:p w14:paraId="0E560B70" w14:textId="77777777" w:rsidR="002E1DAB" w:rsidRDefault="002E1DAB" w:rsidP="002E1DAB">
      <w:r>
        <w:t>---</w:t>
      </w:r>
    </w:p>
    <w:p w14:paraId="16017D57" w14:textId="77777777" w:rsidR="002E1DAB" w:rsidRDefault="002E1DAB" w:rsidP="002E1DAB">
      <w:r>
        <w:t>title: "Identifying and Analyzing Traits Associated with High Performers"</w:t>
      </w:r>
    </w:p>
    <w:p w14:paraId="5232282E" w14:textId="77777777" w:rsidR="002E1DAB" w:rsidRDefault="002E1DAB" w:rsidP="002E1DAB">
      <w:r>
        <w:t xml:space="preserve">author: "Clara </w:t>
      </w:r>
      <w:proofErr w:type="spellStart"/>
      <w:r>
        <w:t>Su</w:t>
      </w:r>
      <w:proofErr w:type="spellEnd"/>
      <w:r>
        <w:t xml:space="preserve">, Manuel Maldonado, Robert Pimentel and Thomas Pin - **Mentor**: </w:t>
      </w:r>
      <w:proofErr w:type="spellStart"/>
      <w:r>
        <w:t>Varada</w:t>
      </w:r>
      <w:proofErr w:type="spellEnd"/>
      <w:r>
        <w:t xml:space="preserve"> Kolhatkar "</w:t>
      </w:r>
    </w:p>
    <w:p w14:paraId="693C41AD" w14:textId="77777777" w:rsidR="002E1DAB" w:rsidRDefault="002E1DAB" w:rsidP="002E1DAB">
      <w:r>
        <w:t>date: "15/05/2020"</w:t>
      </w:r>
    </w:p>
    <w:p w14:paraId="47B0894D" w14:textId="77777777" w:rsidR="002E1DAB" w:rsidRDefault="002E1DAB" w:rsidP="002E1DAB">
      <w:r>
        <w:t>output:</w:t>
      </w:r>
    </w:p>
    <w:p w14:paraId="5A9027B0" w14:textId="77777777" w:rsidR="002E1DAB" w:rsidRDefault="002E1DAB" w:rsidP="002E1DAB">
      <w:r>
        <w:t xml:space="preserve">  </w:t>
      </w:r>
      <w:proofErr w:type="spellStart"/>
      <w:r>
        <w:t>github_document</w:t>
      </w:r>
      <w:proofErr w:type="spellEnd"/>
    </w:p>
    <w:p w14:paraId="674F672C" w14:textId="77777777" w:rsidR="002E1DAB" w:rsidRDefault="002E1DAB" w:rsidP="002E1DAB"/>
    <w:p w14:paraId="6C35F3D3" w14:textId="77777777" w:rsidR="002E1DAB" w:rsidRDefault="002E1DAB" w:rsidP="002E1DAB">
      <w:r>
        <w:t>---</w:t>
      </w:r>
    </w:p>
    <w:p w14:paraId="6CD7D49E" w14:textId="77777777" w:rsidR="002E1DAB" w:rsidRDefault="002E1DAB" w:rsidP="002E1DAB"/>
    <w:p w14:paraId="2F04B20D" w14:textId="77777777" w:rsidR="002E1DAB" w:rsidRDefault="002E1DAB" w:rsidP="002E1DAB">
      <w:r>
        <w:t>``</w:t>
      </w:r>
      <w:proofErr w:type="gramStart"/>
      <w:r>
        <w:t>`{</w:t>
      </w:r>
      <w:proofErr w:type="gramEnd"/>
      <w:r>
        <w:t>r setup, include=FALSE}</w:t>
      </w:r>
    </w:p>
    <w:p w14:paraId="622F71EA" w14:textId="77777777" w:rsidR="002E1DAB" w:rsidRDefault="002E1DAB" w:rsidP="002E1DAB">
      <w:proofErr w:type="spellStart"/>
      <w:proofErr w:type="gramStart"/>
      <w:r>
        <w:t>knitr</w:t>
      </w:r>
      <w:proofErr w:type="spellEnd"/>
      <w:r>
        <w:t>::</w:t>
      </w:r>
      <w:proofErr w:type="spellStart"/>
      <w:proofErr w:type="gramEnd"/>
      <w:r>
        <w:t>opts_chunk$set</w:t>
      </w:r>
      <w:proofErr w:type="spellEnd"/>
      <w:r>
        <w:t>(echo = TRUE)</w:t>
      </w:r>
    </w:p>
    <w:p w14:paraId="51320C00" w14:textId="77777777" w:rsidR="002E1DAB" w:rsidRDefault="002E1DAB" w:rsidP="002E1DAB">
      <w:r>
        <w:t>library(</w:t>
      </w:r>
      <w:proofErr w:type="spellStart"/>
      <w:r>
        <w:t>knitr</w:t>
      </w:r>
      <w:proofErr w:type="spellEnd"/>
      <w:r>
        <w:t>)</w:t>
      </w:r>
    </w:p>
    <w:p w14:paraId="08034EB8" w14:textId="77777777" w:rsidR="002E1DAB" w:rsidRDefault="002E1DAB" w:rsidP="002E1DAB">
      <w:r>
        <w:t>library(</w:t>
      </w:r>
      <w:proofErr w:type="spellStart"/>
      <w:r>
        <w:t>tidyverse</w:t>
      </w:r>
      <w:proofErr w:type="spellEnd"/>
      <w:r>
        <w:t>)</w:t>
      </w:r>
    </w:p>
    <w:p w14:paraId="01EF9FD8" w14:textId="77777777" w:rsidR="002E1DAB" w:rsidRDefault="002E1DAB" w:rsidP="002E1DAB">
      <w:r>
        <w:t>```</w:t>
      </w:r>
    </w:p>
    <w:p w14:paraId="60D3E162" w14:textId="77777777" w:rsidR="002E1DAB" w:rsidRDefault="002E1DAB" w:rsidP="002E1DAB"/>
    <w:p w14:paraId="3B7A441F" w14:textId="77777777" w:rsidR="002E1DAB" w:rsidRDefault="002E1DAB" w:rsidP="002E1DAB"/>
    <w:p w14:paraId="5C9429BC" w14:textId="77777777" w:rsidR="002E1DAB" w:rsidRDefault="002E1DAB" w:rsidP="002E1DAB">
      <w:r>
        <w:t>## Executive Summary</w:t>
      </w:r>
    </w:p>
    <w:p w14:paraId="3B11EE49" w14:textId="77777777" w:rsidR="002E1DAB" w:rsidRDefault="002E1DAB" w:rsidP="002E1DAB">
      <w:r>
        <w:t xml:space="preserve"> </w:t>
      </w:r>
    </w:p>
    <w:p w14:paraId="39EF29F5" w14:textId="4E22BB70" w:rsidR="002E1DAB" w:rsidRDefault="002E1DAB" w:rsidP="002E1DAB">
      <w:r>
        <w:t xml:space="preserve">Glentel is a mobile phone retailer that operates 350+ wireless outlets across Canada. The primary issue they are facing is identifying </w:t>
      </w:r>
      <w:del w:id="0" w:author="Robert Pimentel" w:date="2020-05-15T12:17:00Z">
        <w:r w:rsidDel="00B82281">
          <w:delText xml:space="preserve">of </w:delText>
        </w:r>
      </w:del>
      <w:r>
        <w:t xml:space="preserve">the traits of </w:t>
      </w:r>
      <w:del w:id="1" w:author="Robert Pimentel" w:date="2020-05-15T12:18:00Z">
        <w:r w:rsidDel="00B82281">
          <w:delText xml:space="preserve">their </w:delText>
        </w:r>
      </w:del>
      <w:r>
        <w:t>high perform</w:t>
      </w:r>
      <w:ins w:id="2" w:author="Robert Pimentel" w:date="2020-05-15T12:18:00Z">
        <w:r w:rsidR="00B82281">
          <w:t xml:space="preserve">ing </w:t>
        </w:r>
        <w:proofErr w:type="spellStart"/>
        <w:r w:rsidR="00B82281">
          <w:t>emplyoees</w:t>
        </w:r>
      </w:ins>
      <w:proofErr w:type="spellEnd"/>
      <w:del w:id="3" w:author="Robert Pimentel" w:date="2020-05-15T12:18:00Z">
        <w:r w:rsidDel="00B82281">
          <w:delText>ers</w:delText>
        </w:r>
      </w:del>
      <w:r>
        <w:t xml:space="preserve"> within their organization. We propose to use natural language processing techniques to extract information from employees’ resumes such as education, employment history and job hopping. The Master of Data Science (MDS) team will extract these features and examine to what extent these features contribute to the Glentel employee’s performance. This will provide valuable insight to help Glentel decrease employee churn and optimize their hiring process.  </w:t>
      </w:r>
    </w:p>
    <w:p w14:paraId="272961C4" w14:textId="77777777" w:rsidR="002E1DAB" w:rsidRDefault="002E1DAB" w:rsidP="002E1DAB"/>
    <w:p w14:paraId="799853CC" w14:textId="77777777" w:rsidR="002E1DAB" w:rsidRDefault="002E1DAB" w:rsidP="002E1DAB">
      <w:r>
        <w:t>## Data Science Problem</w:t>
      </w:r>
    </w:p>
    <w:p w14:paraId="63D3B0C5" w14:textId="77777777" w:rsidR="002E1DAB" w:rsidRDefault="002E1DAB" w:rsidP="002E1DAB"/>
    <w:p w14:paraId="4B31528D" w14:textId="4C76BF58" w:rsidR="002E1DAB" w:rsidRDefault="002E1DAB" w:rsidP="002E1DAB">
      <w:r>
        <w:t>Glentel has requested tools to introduce evidence-based procedure to their hiring process. In addition to current COVID 19 crisis, it is critical that retail organizations have a deep understanding of their workforce</w:t>
      </w:r>
      <w:del w:id="4" w:author="Robert Pimentel" w:date="2020-05-15T12:19:00Z">
        <w:r w:rsidDel="00B82281">
          <w:delText>s</w:delText>
        </w:r>
      </w:del>
      <w:r>
        <w:t xml:space="preserve">. The question our team would like to help Glentel answer is **“What are the traits that are associated with employees who become high performers?”** We want to provide Glentel with </w:t>
      </w:r>
      <w:ins w:id="5" w:author="Robert Pimentel" w:date="2020-05-15T12:20:00Z">
        <w:r w:rsidR="00B82281">
          <w:t xml:space="preserve">a </w:t>
        </w:r>
      </w:ins>
      <w:r>
        <w:t xml:space="preserve">quantitative data </w:t>
      </w:r>
      <w:ins w:id="6" w:author="Robert Pimentel" w:date="2020-05-15T12:20:00Z">
        <w:r w:rsidR="00B82281">
          <w:t xml:space="preserve">analysis </w:t>
        </w:r>
      </w:ins>
      <w:r>
        <w:t xml:space="preserve">about their staff to make relevant and timely decisions </w:t>
      </w:r>
      <w:del w:id="7" w:author="Robert Pimentel" w:date="2020-05-15T12:22:00Z">
        <w:r w:rsidDel="00B82281">
          <w:delText xml:space="preserve">to </w:delText>
        </w:r>
      </w:del>
      <w:ins w:id="8" w:author="Robert Pimentel" w:date="2020-05-15T12:22:00Z">
        <w:r w:rsidR="00B82281">
          <w:t>that could</w:t>
        </w:r>
        <w:r w:rsidR="00B82281">
          <w:t xml:space="preserve"> </w:t>
        </w:r>
      </w:ins>
      <w:r>
        <w:t>help them decrease employee churn and optimize their workforce.</w:t>
      </w:r>
    </w:p>
    <w:p w14:paraId="3E38D506" w14:textId="77777777" w:rsidR="002E1DAB" w:rsidRDefault="002E1DAB" w:rsidP="002E1DAB"/>
    <w:p w14:paraId="25510CF1" w14:textId="77777777" w:rsidR="002E1DAB" w:rsidRDefault="002E1DAB" w:rsidP="002E1DAB">
      <w:r>
        <w:t>## Data</w:t>
      </w:r>
    </w:p>
    <w:p w14:paraId="316A3126" w14:textId="77777777" w:rsidR="002E1DAB" w:rsidRDefault="002E1DAB" w:rsidP="002E1DAB"/>
    <w:p w14:paraId="51EC501A" w14:textId="39B283C1" w:rsidR="002E1DAB" w:rsidRDefault="002E1DAB" w:rsidP="002E1DAB">
      <w:r>
        <w:lastRenderedPageBreak/>
        <w:t xml:space="preserve">Glentel has provided our team with unstructured data of 400 resumes and structured tabular data such as activations, compensation tier and termination reasons. Our team has several data challenges that we will need to overcome. First, due to no universal resume standards each resume is unique with information spread across the document. Additionally, we have documents in PDF, doc, docx, rtf and txt forms. The solution we are working on is creating a resume scanner which will transform the resumes into plain text. Second, some of the resumes are blank or in an unreadable form. Based off of a sample size of 150 resumes we estimate that 5%-8% of the total resumes </w:t>
      </w:r>
      <w:del w:id="9" w:author="Robert Pimentel" w:date="2020-05-15T12:24:00Z">
        <w:r w:rsidDel="00B82281">
          <w:delText xml:space="preserve">will </w:delText>
        </w:r>
      </w:del>
      <w:ins w:id="10" w:author="Robert Pimentel" w:date="2020-05-15T12:24:00Z">
        <w:r w:rsidR="00B82281">
          <w:t>might</w:t>
        </w:r>
        <w:r w:rsidR="00B82281">
          <w:t xml:space="preserve"> </w:t>
        </w:r>
      </w:ins>
      <w:r>
        <w:t>be unusable and need to be discarded. Third, due to Canada being a bilingual nation some of the resumes are in French. We have asked our partner, Glentel, to prioritize the English ones. Our model will only consider English resumes for now; however, further into the project we can look into translating the French resumes into English</w:t>
      </w:r>
      <w:ins w:id="11" w:author="Robert Pimentel" w:date="2020-05-15T12:24:00Z">
        <w:r w:rsidR="00B82281">
          <w:t xml:space="preserve"> time per</w:t>
        </w:r>
      </w:ins>
      <w:ins w:id="12" w:author="Robert Pimentel" w:date="2020-05-15T12:25:00Z">
        <w:r w:rsidR="00B82281">
          <w:t>mitting if need be</w:t>
        </w:r>
      </w:ins>
      <w:r>
        <w:t>. Finally, after discussing this with the partner, we have narrowed down our study to employees who worked at Glentel for at least 3 months, have a resume on file and performance data. Moreover, during modeling, we will be splitting the data into train and test splits in order to examine to what extent the patterns we identify in the training set generalize on the test set. So, the final training size we are left with is 319, as shown in Figure 1. This may result in a low sample size</w:t>
      </w:r>
      <w:ins w:id="13" w:author="Robert Pimentel" w:date="2020-05-15T12:27:00Z">
        <w:r w:rsidR="0011361A">
          <w:t xml:space="preserve"> for a natural language processing </w:t>
        </w:r>
      </w:ins>
      <w:ins w:id="14" w:author="Robert Pimentel" w:date="2020-05-15T12:36:00Z">
        <w:r w:rsidR="0011361A">
          <w:t xml:space="preserve">(NLP) </w:t>
        </w:r>
      </w:ins>
      <w:ins w:id="15" w:author="Robert Pimentel" w:date="2020-05-15T12:27:00Z">
        <w:r w:rsidR="0011361A">
          <w:t>study</w:t>
        </w:r>
      </w:ins>
      <w:r>
        <w:t xml:space="preserve">. Due to a lack of </w:t>
      </w:r>
      <w:ins w:id="16" w:author="Robert Pimentel" w:date="2020-05-15T12:28:00Z">
        <w:r w:rsidR="0011361A">
          <w:t xml:space="preserve">resumes’ </w:t>
        </w:r>
      </w:ins>
      <w:r>
        <w:t>attributes in tabular form, a good portion of the MDS team’s time and resources will be utilized on data cleaning and feature extracting.</w:t>
      </w:r>
    </w:p>
    <w:p w14:paraId="71C9D25B" w14:textId="77777777" w:rsidR="002E1DAB" w:rsidRDefault="002E1DAB" w:rsidP="002E1DAB"/>
    <w:p w14:paraId="6697CFE3" w14:textId="77777777" w:rsidR="002E1DAB" w:rsidRDefault="002E1DAB" w:rsidP="002E1DAB">
      <w:r>
        <w:t>&lt;</w:t>
      </w:r>
      <w:proofErr w:type="spellStart"/>
      <w:r>
        <w:t>br</w:t>
      </w:r>
      <w:proofErr w:type="spellEnd"/>
      <w:r>
        <w:t>&gt;</w:t>
      </w:r>
    </w:p>
    <w:p w14:paraId="690F27C8" w14:textId="77777777" w:rsidR="002E1DAB" w:rsidRDefault="002E1DAB" w:rsidP="002E1DAB"/>
    <w:p w14:paraId="05760837" w14:textId="77777777" w:rsidR="002E1DAB" w:rsidRDefault="002E1DAB" w:rsidP="002E1DAB">
      <w:r>
        <w:t>``</w:t>
      </w:r>
      <w:proofErr w:type="gramStart"/>
      <w:r>
        <w:t>`{</w:t>
      </w:r>
      <w:proofErr w:type="gramEnd"/>
      <w:r>
        <w:t xml:space="preserve">r plot 1, echo=FALSE, </w:t>
      </w:r>
      <w:proofErr w:type="spellStart"/>
      <w:r>
        <w:t>fig.cap</w:t>
      </w:r>
      <w:proofErr w:type="spellEnd"/>
      <w:r>
        <w:t xml:space="preserve">="Figure 1. Granularity of sample size", </w:t>
      </w:r>
      <w:proofErr w:type="spellStart"/>
      <w:proofErr w:type="gramStart"/>
      <w:r>
        <w:t>out.width</w:t>
      </w:r>
      <w:proofErr w:type="spellEnd"/>
      <w:proofErr w:type="gramEnd"/>
      <w:r>
        <w:t xml:space="preserve"> = "70%", </w:t>
      </w:r>
      <w:proofErr w:type="spellStart"/>
      <w:r>
        <w:t>out.height</w:t>
      </w:r>
      <w:proofErr w:type="spellEnd"/>
      <w:r>
        <w:t xml:space="preserve">= "70%", </w:t>
      </w:r>
      <w:proofErr w:type="spellStart"/>
      <w:r>
        <w:t>fig.align</w:t>
      </w:r>
      <w:proofErr w:type="spellEnd"/>
      <w:r>
        <w:t>='center'}</w:t>
      </w:r>
    </w:p>
    <w:p w14:paraId="1C25D051" w14:textId="77777777" w:rsidR="002E1DAB" w:rsidRDefault="002E1DAB" w:rsidP="002E1DAB">
      <w:proofErr w:type="gramStart"/>
      <w:r>
        <w:t>knitr::</w:t>
      </w:r>
      <w:proofErr w:type="gramEnd"/>
      <w:r>
        <w:t>include_graphics("../img/project_proposal/30_data_waterfall.png")</w:t>
      </w:r>
    </w:p>
    <w:p w14:paraId="71B57EF3" w14:textId="77777777" w:rsidR="002E1DAB" w:rsidRDefault="002E1DAB" w:rsidP="002E1DAB">
      <w:r>
        <w:t>```</w:t>
      </w:r>
    </w:p>
    <w:p w14:paraId="5AD43413" w14:textId="77777777" w:rsidR="002E1DAB" w:rsidRDefault="002E1DAB" w:rsidP="002E1DAB"/>
    <w:p w14:paraId="19DEAA3A" w14:textId="77777777" w:rsidR="002E1DAB" w:rsidRDefault="002E1DAB" w:rsidP="002E1DAB">
      <w:r>
        <w:t>## Target</w:t>
      </w:r>
    </w:p>
    <w:p w14:paraId="0E352713" w14:textId="77777777" w:rsidR="002E1DAB" w:rsidRDefault="002E1DAB" w:rsidP="002E1DAB"/>
    <w:p w14:paraId="2828B9A1" w14:textId="31E44329" w:rsidR="002E1DAB" w:rsidRDefault="0011361A" w:rsidP="002E1DAB">
      <w:ins w:id="17" w:author="Robert Pimentel" w:date="2020-05-15T12:29:00Z">
        <w:r>
          <w:t>The</w:t>
        </w:r>
      </w:ins>
      <w:del w:id="18" w:author="Robert Pimentel" w:date="2020-05-15T12:29:00Z">
        <w:r w:rsidR="002E1DAB" w:rsidDel="0011361A">
          <w:delText>Our</w:delText>
        </w:r>
      </w:del>
      <w:r w:rsidR="002E1DAB">
        <w:t xml:space="preserve"> main target for our model’s outcome is to predict employee performance in binary form: if an employee is a high performer (1) or a non-high performer (0). Glentel has recommended that we use pay achievement levels as a proxy for performance. Each month, an employee can achieve a play level between 0 and 4 depending on how many customer phone activations they attain. In Jan, Feb, Apr, May, Jul and Oct, a pay achievement level of at least 2 must be achieved and Mar, Jun, Aug, Sept, Nov and Dec a pay achievement level of at least 3 must be accomplished for an employee to gain a binary high performer flag for that month. Additionally, an employee must achieve at least an average of 75% of their monthly high-performance flags in order to reach an overall target of high performer. The first two months of employee performance data will be removed from their average as this is considered an “adjustment” period.</w:t>
      </w:r>
    </w:p>
    <w:p w14:paraId="3D661208" w14:textId="77777777" w:rsidR="002E1DAB" w:rsidRDefault="002E1DAB" w:rsidP="002E1DAB"/>
    <w:p w14:paraId="0FCE8DC2" w14:textId="6D4E2EB0" w:rsidR="002E1DAB" w:rsidRDefault="002E1DAB" w:rsidP="002E1DAB">
      <w:r>
        <w:t>``</w:t>
      </w:r>
      <w:proofErr w:type="gramStart"/>
      <w:r>
        <w:t>`{</w:t>
      </w:r>
      <w:proofErr w:type="gramEnd"/>
      <w:r>
        <w:t xml:space="preserve">r plot 2, echo=FALSE, </w:t>
      </w:r>
      <w:proofErr w:type="spellStart"/>
      <w:r>
        <w:t>fig.cap</w:t>
      </w:r>
      <w:proofErr w:type="spellEnd"/>
      <w:r>
        <w:t xml:space="preserve">="Figure 2. Example target </w:t>
      </w:r>
      <w:del w:id="19" w:author="Robert Pimentel" w:date="2020-05-15T12:32:00Z">
        <w:r w:rsidDel="0011361A">
          <w:delText>calcuatation</w:delText>
        </w:r>
      </w:del>
      <w:ins w:id="20" w:author="Robert Pimentel" w:date="2020-05-15T12:32:00Z">
        <w:r w:rsidR="0011361A">
          <w:t>calculation</w:t>
        </w:r>
      </w:ins>
      <w:r>
        <w:t xml:space="preserve">", </w:t>
      </w:r>
      <w:proofErr w:type="spellStart"/>
      <w:proofErr w:type="gramStart"/>
      <w:r>
        <w:t>out.width</w:t>
      </w:r>
      <w:proofErr w:type="spellEnd"/>
      <w:proofErr w:type="gramEnd"/>
      <w:r>
        <w:t xml:space="preserve"> = "70%", </w:t>
      </w:r>
      <w:proofErr w:type="spellStart"/>
      <w:r>
        <w:t>out.height</w:t>
      </w:r>
      <w:proofErr w:type="spellEnd"/>
      <w:r>
        <w:t xml:space="preserve">= "70%", </w:t>
      </w:r>
      <w:proofErr w:type="spellStart"/>
      <w:r>
        <w:t>fig.align</w:t>
      </w:r>
      <w:proofErr w:type="spellEnd"/>
      <w:r>
        <w:t>='center'}</w:t>
      </w:r>
    </w:p>
    <w:p w14:paraId="0220FE95" w14:textId="77777777" w:rsidR="002E1DAB" w:rsidRDefault="002E1DAB" w:rsidP="002E1DAB">
      <w:proofErr w:type="gramStart"/>
      <w:r>
        <w:t>knitr::</w:t>
      </w:r>
      <w:proofErr w:type="gramEnd"/>
      <w:r>
        <w:t>include_graphics("../img/project_proposal/32_performance_example.png")</w:t>
      </w:r>
    </w:p>
    <w:p w14:paraId="46D348F6" w14:textId="77777777" w:rsidR="002E1DAB" w:rsidRDefault="002E1DAB" w:rsidP="002E1DAB">
      <w:r>
        <w:lastRenderedPageBreak/>
        <w:t>```</w:t>
      </w:r>
    </w:p>
    <w:p w14:paraId="32A2CD01" w14:textId="77777777" w:rsidR="002E1DAB" w:rsidRDefault="002E1DAB" w:rsidP="002E1DAB"/>
    <w:p w14:paraId="2A9F5C5B" w14:textId="25704956" w:rsidR="002E1DAB" w:rsidRDefault="002E1DAB" w:rsidP="002E1DAB">
      <w:r>
        <w:t xml:space="preserve">Figure 2 </w:t>
      </w:r>
      <w:ins w:id="21" w:author="Robert Pimentel" w:date="2020-05-15T12:34:00Z">
        <w:r w:rsidR="0011361A">
          <w:t xml:space="preserve">shows </w:t>
        </w:r>
      </w:ins>
      <w:del w:id="22" w:author="Robert Pimentel" w:date="2020-05-15T12:34:00Z">
        <w:r w:rsidDel="0011361A">
          <w:delText xml:space="preserve">is </w:delText>
        </w:r>
      </w:del>
      <w:r>
        <w:t xml:space="preserve">a sample calculation of a fictitious Glentel employee and how it was determined if that employee was considered high performer or non-high performer.  </w:t>
      </w:r>
    </w:p>
    <w:p w14:paraId="3EA6E35A" w14:textId="77777777" w:rsidR="002E1DAB" w:rsidRDefault="002E1DAB" w:rsidP="002E1DAB"/>
    <w:p w14:paraId="236CDACC" w14:textId="77777777" w:rsidR="002E1DAB" w:rsidRDefault="002E1DAB" w:rsidP="002E1DAB">
      <w:r>
        <w:t>## Our Approach</w:t>
      </w:r>
    </w:p>
    <w:p w14:paraId="37A28574" w14:textId="75291D1E" w:rsidR="00AB2A90" w:rsidRDefault="002E1DAB" w:rsidP="00AB2A90">
      <w:pPr>
        <w:rPr>
          <w:ins w:id="23" w:author="Robert Pimentel" w:date="2020-05-15T12:53:00Z"/>
          <w:rFonts w:ascii="Helvetica" w:hAnsi="Helvetica"/>
          <w:color w:val="FFFFFF"/>
          <w:sz w:val="18"/>
          <w:szCs w:val="18"/>
        </w:rPr>
      </w:pPr>
      <w:r>
        <w:t xml:space="preserve">We propose to use natural language processing (NLP) techniques to extract information and find patterns in resumes. Our proposed approach has five major components: plain text extraction, preprocessing and </w:t>
      </w:r>
      <w:del w:id="24" w:author="Robert Pimentel" w:date="2020-05-15T12:37:00Z">
        <w:r w:rsidDel="00B84742">
          <w:delText>explorator</w:delText>
        </w:r>
      </w:del>
      <w:ins w:id="25" w:author="Robert Pimentel" w:date="2020-05-15T12:37:00Z">
        <w:r w:rsidR="00B84742">
          <w:t>exploratory</w:t>
        </w:r>
      </w:ins>
      <w:r>
        <w:t xml:space="preserve"> data analysis (EDA), feature engineering, modeling, evaluation and interpretation. Since not all resumes are in plain text format the first step is to extract plain text from resumes to create a corpus of plain text resumes. The second step </w:t>
      </w:r>
    </w:p>
    <w:p w14:paraId="496DF964" w14:textId="066C2A6D" w:rsidR="00AB2A90" w:rsidRDefault="00AB2A90" w:rsidP="00AB2A90">
      <w:pPr>
        <w:rPr>
          <w:ins w:id="26" w:author="Robert Pimentel" w:date="2020-05-15T12:53:00Z"/>
        </w:rPr>
      </w:pPr>
      <w:ins w:id="27" w:author="Robert Pimentel" w:date="2020-05-15T12:53:00Z">
        <w:r w:rsidRPr="00AB2A90">
          <w:rPr>
            <w:rPrChange w:id="28" w:author="Robert Pimentel" w:date="2020-05-15T12:53:00Z">
              <w:rPr>
                <w:rFonts w:ascii="Helvetica" w:hAnsi="Helvetica"/>
                <w:color w:val="FFFFFF"/>
                <w:sz w:val="18"/>
                <w:szCs w:val="18"/>
              </w:rPr>
            </w:rPrChange>
          </w:rPr>
          <w:t>is text preprocessing and EDA. In this step we preprocess the text (e.g., removing commonly occurring uninformative words such as</w:t>
        </w:r>
        <w:r w:rsidRPr="00AB2A90">
          <w:rPr>
            <w:rPrChange w:id="29" w:author="Robert Pimentel" w:date="2020-05-15T12:53:00Z">
              <w:rPr>
                <w:rStyle w:val="apple-converted-space"/>
                <w:rFonts w:ascii="Helvetica" w:hAnsi="Helvetica"/>
                <w:color w:val="FFFFFF"/>
                <w:sz w:val="18"/>
                <w:szCs w:val="18"/>
              </w:rPr>
            </w:rPrChange>
          </w:rPr>
          <w:t> </w:t>
        </w:r>
      </w:ins>
      <w:ins w:id="30" w:author="Robert Pimentel" w:date="2020-05-15T12:54:00Z">
        <w:r>
          <w:t>‘</w:t>
        </w:r>
      </w:ins>
      <w:ins w:id="31" w:author="Robert Pimentel" w:date="2020-05-15T12:53:00Z">
        <w:r w:rsidRPr="00AB2A90">
          <w:rPr>
            <w:i/>
            <w:iCs/>
            <w:rPrChange w:id="32" w:author="Robert Pimentel" w:date="2020-05-15T12:53:00Z">
              <w:rPr>
                <w:rStyle w:val="Emphasis"/>
                <w:rFonts w:ascii="Helvetica" w:hAnsi="Helvetica"/>
                <w:color w:val="FFFFFF"/>
              </w:rPr>
            </w:rPrChange>
          </w:rPr>
          <w:t>the</w:t>
        </w:r>
      </w:ins>
      <w:ins w:id="33" w:author="Robert Pimentel" w:date="2020-05-15T12:54:00Z">
        <w:r>
          <w:rPr>
            <w:i/>
            <w:iCs/>
          </w:rPr>
          <w:t>’</w:t>
        </w:r>
      </w:ins>
      <w:ins w:id="34" w:author="Robert Pimentel" w:date="2020-05-15T12:53:00Z">
        <w:r w:rsidRPr="00AB2A90">
          <w:rPr>
            <w:rPrChange w:id="35" w:author="Robert Pimentel" w:date="2020-05-15T12:53:00Z">
              <w:rPr>
                <w:rFonts w:ascii="Helvetica" w:hAnsi="Helvetica"/>
                <w:color w:val="FFFFFF"/>
                <w:sz w:val="18"/>
                <w:szCs w:val="18"/>
              </w:rPr>
            </w:rPrChange>
          </w:rPr>
          <w:t>). Moreover, we also carry out exploratory data analysis to examine obvious patterns occurring in the resumes.</w:t>
        </w:r>
      </w:ins>
    </w:p>
    <w:p w14:paraId="22129B8E" w14:textId="1ADD831C" w:rsidR="002E1DAB" w:rsidRDefault="002E1DAB" w:rsidP="002E1DAB">
      <w:del w:id="36" w:author="Robert Pimentel" w:date="2020-05-15T12:53:00Z">
        <w:r w:rsidDel="00AB2A90">
          <w:delText>will be to process these extracted corp</w:delText>
        </w:r>
      </w:del>
      <w:del w:id="37" w:author="Robert Pimentel" w:date="2020-05-15T12:38:00Z">
        <w:r w:rsidDel="00B84742">
          <w:delText>uses</w:delText>
        </w:r>
      </w:del>
      <w:del w:id="38" w:author="Robert Pimentel" w:date="2020-05-15T12:53:00Z">
        <w:r w:rsidDel="00AB2A90">
          <w:delText xml:space="preserve"> to make the plain text fit smoothly into our model</w:delText>
        </w:r>
      </w:del>
      <w:del w:id="39" w:author="Robert Pimentel" w:date="2020-05-15T12:55:00Z">
        <w:r w:rsidDel="00AB2A90">
          <w:delText xml:space="preserve">. We will remove </w:delText>
        </w:r>
      </w:del>
      <w:del w:id="40" w:author="Robert Pimentel" w:date="2020-05-15T12:38:00Z">
        <w:r w:rsidDel="00B84742">
          <w:delText>stopwords</w:delText>
        </w:r>
      </w:del>
      <w:del w:id="41" w:author="Robert Pimentel" w:date="2020-05-15T12:55:00Z">
        <w:r w:rsidDel="00AB2A90">
          <w:delText xml:space="preserve">, special characters, and punctuation and use other </w:delText>
        </w:r>
      </w:del>
      <w:del w:id="42" w:author="Robert Pimentel" w:date="2020-05-15T12:39:00Z">
        <w:r w:rsidDel="00B84742">
          <w:delText xml:space="preserve">SpaCy </w:delText>
        </w:r>
      </w:del>
      <w:del w:id="43" w:author="Robert Pimentel" w:date="2020-05-15T12:55:00Z">
        <w:r w:rsidDel="00AB2A90">
          <w:delText xml:space="preserve">techniques. </w:delText>
        </w:r>
      </w:del>
      <w:r>
        <w:t xml:space="preserve">In the third step, we will extract other features from these resumes such as education level, experience, job hopping, and language along with supplementary tabular date such as re-hire or referral. This will allow our model to take into consideration </w:t>
      </w:r>
      <w:del w:id="44" w:author="Robert Pimentel" w:date="2020-05-15T12:57:00Z">
        <w:r w:rsidDel="00AB2A90">
          <w:delText>more factors</w:delText>
        </w:r>
      </w:del>
      <w:ins w:id="45" w:author="Robert Pimentel" w:date="2020-05-15T12:57:00Z">
        <w:r w:rsidR="00AB2A90">
          <w:t>key features</w:t>
        </w:r>
      </w:ins>
      <w:r>
        <w:t xml:space="preserve"> </w:t>
      </w:r>
      <w:del w:id="46" w:author="Robert Pimentel" w:date="2020-05-15T12:58:00Z">
        <w:r w:rsidDel="00E07B4F">
          <w:delText>aside from the plain texts of the resumes</w:delText>
        </w:r>
      </w:del>
      <w:ins w:id="47" w:author="Robert Pimentel" w:date="2020-05-15T12:58:00Z">
        <w:r w:rsidR="00E07B4F">
          <w:t>other than word occurrences in the resumes</w:t>
        </w:r>
      </w:ins>
      <w:r>
        <w:t>. In the fourth step, we will build models utilizing the resumes plain text plus the extracted features starting with our base model of logistic regression and then expanding into an ensemble of models such as support vector machine (SVM), Random Forest and Multilayer perceptron</w:t>
      </w:r>
      <w:ins w:id="48" w:author="Robert Pimentel" w:date="2020-05-15T12:43:00Z">
        <w:r w:rsidR="00B84742">
          <w:t>(</w:t>
        </w:r>
      </w:ins>
      <w:ins w:id="49" w:author="Robert Pimentel" w:date="2020-05-15T12:44:00Z">
        <w:r w:rsidR="00B84742">
          <w:t xml:space="preserve">simple </w:t>
        </w:r>
      </w:ins>
      <w:ins w:id="50" w:author="Robert Pimentel" w:date="2020-05-15T12:43:00Z">
        <w:r w:rsidR="00B84742">
          <w:t>neural ne</w:t>
        </w:r>
      </w:ins>
      <w:ins w:id="51" w:author="Robert Pimentel" w:date="2020-05-15T12:44:00Z">
        <w:r w:rsidR="00B84742">
          <w:t>twork) t</w:t>
        </w:r>
      </w:ins>
      <w:del w:id="52" w:author="Robert Pimentel" w:date="2020-05-15T12:44:00Z">
        <w:r w:rsidDel="00B84742">
          <w:delText>. T</w:delText>
        </w:r>
      </w:del>
      <w:r>
        <w:t>o gain insight about the features of our models</w:t>
      </w:r>
      <w:ins w:id="53" w:author="Robert Pimentel" w:date="2020-05-15T12:44:00Z">
        <w:r w:rsidR="00B84742">
          <w:t xml:space="preserve">. </w:t>
        </w:r>
      </w:ins>
      <w:del w:id="54" w:author="Robert Pimentel" w:date="2020-05-15T12:44:00Z">
        <w:r w:rsidDel="00B84742">
          <w:delText>,</w:delText>
        </w:r>
      </w:del>
      <w:r>
        <w:t xml:space="preserve"> </w:t>
      </w:r>
      <w:ins w:id="55" w:author="Robert Pimentel" w:date="2020-05-15T12:44:00Z">
        <w:r w:rsidR="00B84742">
          <w:t>I</w:t>
        </w:r>
      </w:ins>
      <w:del w:id="56" w:author="Robert Pimentel" w:date="2020-05-15T12:44:00Z">
        <w:r w:rsidDel="00B84742">
          <w:delText>i</w:delText>
        </w:r>
      </w:del>
      <w:r>
        <w:t>n the final step</w:t>
      </w:r>
      <w:ins w:id="57" w:author="Robert Pimentel" w:date="2020-05-15T12:46:00Z">
        <w:r w:rsidR="00B84742">
          <w:t xml:space="preserve"> after selecting </w:t>
        </w:r>
        <w:r w:rsidR="00B84742">
          <w:t>the final model</w:t>
        </w:r>
      </w:ins>
      <w:ins w:id="58" w:author="Robert Pimentel" w:date="2020-05-15T12:47:00Z">
        <w:r w:rsidR="00B84742">
          <w:t xml:space="preserve"> or models</w:t>
        </w:r>
      </w:ins>
      <w:ins w:id="59" w:author="Robert Pimentel" w:date="2020-05-15T12:44:00Z">
        <w:r w:rsidR="00B84742">
          <w:t>,</w:t>
        </w:r>
      </w:ins>
      <w:r>
        <w:t xml:space="preserve"> we would like to make our models into “white box” models instead of “black box” models using tools such as </w:t>
      </w:r>
      <w:ins w:id="60" w:author="Robert Pimentel" w:date="2020-05-15T12:59:00Z">
        <w:r w:rsidR="00E07B4F">
          <w:t>“</w:t>
        </w:r>
      </w:ins>
      <w:r>
        <w:t>eil5 and S</w:t>
      </w:r>
      <w:del w:id="61" w:author="Robert Pimentel" w:date="2020-05-15T12:59:00Z">
        <w:r w:rsidDel="00E07B4F">
          <w:delText>ha</w:delText>
        </w:r>
      </w:del>
      <w:del w:id="62" w:author="Robert Pimentel" w:date="2020-05-15T12:47:00Z">
        <w:r w:rsidDel="00AB2A90">
          <w:delText>r</w:delText>
        </w:r>
      </w:del>
      <w:del w:id="63" w:author="Robert Pimentel" w:date="2020-05-15T12:59:00Z">
        <w:r w:rsidDel="00E07B4F">
          <w:delText>p</w:delText>
        </w:r>
      </w:del>
      <w:ins w:id="64" w:author="Robert Pimentel" w:date="2020-05-15T12:59:00Z">
        <w:r w:rsidR="00E07B4F">
          <w:t>HAP”</w:t>
        </w:r>
      </w:ins>
      <w:r>
        <w:t xml:space="preserve">. Moreover, we will also use topic modelling to extract key words, potential features and insights in addition to retrieving information from the resumes and count vectorizing the plain text. We expect to use a mixture of count vectorize features as well as features we engineered from the insights of the topic modeling, Glentel’s expertise and data science team’s creativity.  </w:t>
      </w:r>
    </w:p>
    <w:p w14:paraId="3EE64917" w14:textId="77777777" w:rsidR="002E1DAB" w:rsidRDefault="002E1DAB" w:rsidP="002E1DAB"/>
    <w:p w14:paraId="238EBB2B" w14:textId="77777777" w:rsidR="002E1DAB" w:rsidRDefault="002E1DAB" w:rsidP="002E1DAB"/>
    <w:p w14:paraId="35AF22DC" w14:textId="77777777" w:rsidR="002E1DAB" w:rsidRDefault="002E1DAB" w:rsidP="002E1DAB">
      <w:r>
        <w:t>``</w:t>
      </w:r>
      <w:proofErr w:type="gramStart"/>
      <w:r>
        <w:t>`{</w:t>
      </w:r>
      <w:proofErr w:type="gramEnd"/>
      <w:r>
        <w:t xml:space="preserve">r plot 3, echo=FALSE, </w:t>
      </w:r>
      <w:proofErr w:type="spellStart"/>
      <w:r>
        <w:t>fig.cap</w:t>
      </w:r>
      <w:proofErr w:type="spellEnd"/>
      <w:r>
        <w:t xml:space="preserve">="Figure 3. Example resume feature extraction", </w:t>
      </w:r>
      <w:proofErr w:type="spellStart"/>
      <w:proofErr w:type="gramStart"/>
      <w:r>
        <w:t>fig.align</w:t>
      </w:r>
      <w:proofErr w:type="spellEnd"/>
      <w:proofErr w:type="gramEnd"/>
      <w:r>
        <w:t>='center'}</w:t>
      </w:r>
    </w:p>
    <w:p w14:paraId="1AD91B47" w14:textId="77777777" w:rsidR="002E1DAB" w:rsidRDefault="002E1DAB" w:rsidP="002E1DAB">
      <w:proofErr w:type="gramStart"/>
      <w:r>
        <w:t>knitr::</w:t>
      </w:r>
      <w:proofErr w:type="gramEnd"/>
      <w:r>
        <w:t>include_graphics("../img/project_proposal/31_nlp_resume_viz.png")</w:t>
      </w:r>
    </w:p>
    <w:p w14:paraId="15F845F7" w14:textId="77777777" w:rsidR="002E1DAB" w:rsidRDefault="002E1DAB" w:rsidP="002E1DAB">
      <w:r>
        <w:t>```</w:t>
      </w:r>
    </w:p>
    <w:p w14:paraId="70A0E008" w14:textId="77777777" w:rsidR="002E1DAB" w:rsidRDefault="002E1DAB" w:rsidP="002E1DAB"/>
    <w:p w14:paraId="66BF81CC" w14:textId="7E19E1B0" w:rsidR="002E1DAB" w:rsidRDefault="002E1DAB" w:rsidP="002E1DAB">
      <w:r>
        <w:t xml:space="preserve">Figure 3 </w:t>
      </w:r>
      <w:ins w:id="65" w:author="Robert Pimentel" w:date="2020-05-15T13:02:00Z">
        <w:r w:rsidR="00E07B4F">
          <w:t>shows</w:t>
        </w:r>
      </w:ins>
      <w:del w:id="66" w:author="Robert Pimentel" w:date="2020-05-15T13:02:00Z">
        <w:r w:rsidDel="00E07B4F">
          <w:delText>is</w:delText>
        </w:r>
      </w:del>
      <w:r>
        <w:t xml:space="preserve"> an example of potential feature extraction the MDS team could perform on the Glentel resumes.  </w:t>
      </w:r>
    </w:p>
    <w:p w14:paraId="5BE368B7" w14:textId="77777777" w:rsidR="002E1DAB" w:rsidRDefault="002E1DAB" w:rsidP="002E1DAB"/>
    <w:p w14:paraId="3E352D1E" w14:textId="77777777" w:rsidR="002E1DAB" w:rsidRDefault="002E1DAB" w:rsidP="002E1DAB">
      <w:r>
        <w:t>## Data Product</w:t>
      </w:r>
    </w:p>
    <w:p w14:paraId="19109C50" w14:textId="77777777" w:rsidR="002E1DAB" w:rsidRDefault="002E1DAB" w:rsidP="002E1DAB"/>
    <w:p w14:paraId="2D495652" w14:textId="5722C40E" w:rsidR="002E1DAB" w:rsidRDefault="002E1DAB" w:rsidP="002E1DAB">
      <w:r>
        <w:t xml:space="preserve">Our group will provide Glentel with the MDS GitHub repository that contains all reports, models and scripts. The final report will consist of qualitative recommendations on the </w:t>
      </w:r>
      <w:ins w:id="67" w:author="Robert Pimentel" w:date="2020-05-15T13:04:00Z">
        <w:r w:rsidR="00E07B4F">
          <w:t xml:space="preserve">most important </w:t>
        </w:r>
      </w:ins>
      <w:r>
        <w:t xml:space="preserve">traits </w:t>
      </w:r>
      <w:del w:id="68" w:author="Robert Pimentel" w:date="2020-05-15T13:05:00Z">
        <w:r w:rsidDel="00E07B4F">
          <w:delText xml:space="preserve">of </w:delText>
        </w:r>
      </w:del>
      <w:ins w:id="69" w:author="Robert Pimentel" w:date="2020-05-15T13:17:00Z">
        <w:r w:rsidR="00C720A2">
          <w:t xml:space="preserve">of </w:t>
        </w:r>
      </w:ins>
      <w:r>
        <w:t>high performing employees that Glentel might want to consider when hiring future employees. The models will include</w:t>
      </w:r>
      <w:ins w:id="70" w:author="Robert Pimentel" w:date="2020-05-15T13:07:00Z">
        <w:r w:rsidR="00E07B4F">
          <w:t xml:space="preserve"> a description of the inputs</w:t>
        </w:r>
      </w:ins>
      <w:del w:id="71" w:author="Robert Pimentel" w:date="2020-05-15T13:07:00Z">
        <w:r w:rsidDel="00E07B4F">
          <w:delText xml:space="preserve"> the models</w:delText>
        </w:r>
      </w:del>
      <w:r>
        <w:t xml:space="preserve">, outputs, and interpretations </w:t>
      </w:r>
      <w:r>
        <w:lastRenderedPageBreak/>
        <w:t xml:space="preserve">that the MDS team used to develop those insight in the final report. The scripts will clean and wrangle the resume data into machine learning ready spreadsheets.   </w:t>
      </w:r>
    </w:p>
    <w:p w14:paraId="71815689" w14:textId="77777777" w:rsidR="002E1DAB" w:rsidRDefault="002E1DAB" w:rsidP="002E1DAB"/>
    <w:p w14:paraId="09E1C24E" w14:textId="77777777" w:rsidR="002E1DAB" w:rsidRDefault="002E1DAB" w:rsidP="002E1DAB">
      <w:r>
        <w:t>## Machine Learning Pipeline</w:t>
      </w:r>
    </w:p>
    <w:p w14:paraId="34E7D99E" w14:textId="77777777" w:rsidR="002E1DAB" w:rsidRDefault="002E1DAB" w:rsidP="002E1DAB"/>
    <w:p w14:paraId="3D944D7A" w14:textId="77777777" w:rsidR="002E1DAB" w:rsidRDefault="002E1DAB" w:rsidP="002E1DAB">
      <w:r>
        <w:t>The machine learning pipeline will be as follows:</w:t>
      </w:r>
    </w:p>
    <w:p w14:paraId="7D6D1B4E" w14:textId="77777777" w:rsidR="002E1DAB" w:rsidRDefault="002E1DAB" w:rsidP="002E1DAB"/>
    <w:p w14:paraId="5DBD854E" w14:textId="77777777" w:rsidR="002E1DAB" w:rsidRDefault="002E1DAB" w:rsidP="002E1DAB">
      <w:r>
        <w:t>1.</w:t>
      </w:r>
      <w:r>
        <w:tab/>
        <w:t xml:space="preserve">Feature scaling (massage our features to fit uniformly into our model) </w:t>
      </w:r>
    </w:p>
    <w:p w14:paraId="4AAFF8D9" w14:textId="77777777" w:rsidR="002E1DAB" w:rsidRDefault="002E1DAB" w:rsidP="002E1DAB">
      <w:r>
        <w:t>2.</w:t>
      </w:r>
      <w:r>
        <w:tab/>
        <w:t>Cross validation (So, we don’t over train our model on the same data set)</w:t>
      </w:r>
    </w:p>
    <w:p w14:paraId="5BEA6BCE" w14:textId="2A4B7DFA" w:rsidR="002E1DAB" w:rsidRDefault="002E1DAB" w:rsidP="002E1DAB">
      <w:r>
        <w:t>3.</w:t>
      </w:r>
      <w:r>
        <w:tab/>
        <w:t xml:space="preserve">Hyperparameter </w:t>
      </w:r>
      <w:ins w:id="72" w:author="Robert Pimentel" w:date="2020-05-15T13:52:00Z">
        <w:r w:rsidR="00CE4010">
          <w:t>œ</w:t>
        </w:r>
      </w:ins>
      <w:r>
        <w:t>(tuning how the model interprets data)</w:t>
      </w:r>
    </w:p>
    <w:p w14:paraId="4B36A8E8" w14:textId="77777777" w:rsidR="002E1DAB" w:rsidRDefault="002E1DAB" w:rsidP="002E1DAB">
      <w:r>
        <w:t>4.</w:t>
      </w:r>
      <w:r>
        <w:tab/>
        <w:t xml:space="preserve">Feature selection (selecting the most relevant attributes of employees) </w:t>
      </w:r>
    </w:p>
    <w:p w14:paraId="0AFABBC7" w14:textId="7CEC83E0" w:rsidR="002E1DAB" w:rsidRDefault="002E1DAB" w:rsidP="002E1DAB">
      <w:r>
        <w:t>5.</w:t>
      </w:r>
      <w:r>
        <w:tab/>
        <w:t>Model training (running the model)</w:t>
      </w:r>
    </w:p>
    <w:p w14:paraId="50027F8F" w14:textId="77777777" w:rsidR="002E1DAB" w:rsidRDefault="002E1DAB" w:rsidP="002E1DAB">
      <w:r>
        <w:t>6.</w:t>
      </w:r>
      <w:r>
        <w:tab/>
        <w:t xml:space="preserve">Model interpretation (drawing insights from the model and jugging performance) </w:t>
      </w:r>
    </w:p>
    <w:p w14:paraId="0AE4689E" w14:textId="77777777" w:rsidR="002E1DAB" w:rsidRDefault="002E1DAB" w:rsidP="002E1DAB"/>
    <w:p w14:paraId="778E3CCD" w14:textId="77777777" w:rsidR="002E1DAB" w:rsidRDefault="002E1DAB" w:rsidP="002E1DAB">
      <w:r>
        <w:t>and our model:</w:t>
      </w:r>
    </w:p>
    <w:p w14:paraId="26BF88A6" w14:textId="77777777" w:rsidR="002E1DAB" w:rsidRDefault="002E1DAB" w:rsidP="002E1DAB"/>
    <w:p w14:paraId="1CEA0BAB" w14:textId="77777777" w:rsidR="002E1DAB" w:rsidRDefault="002E1DAB" w:rsidP="002E1DAB">
      <w:r>
        <w:t>-</w:t>
      </w:r>
      <w:r>
        <w:tab/>
        <w:t>**Baseline**: logistic regression</w:t>
      </w:r>
    </w:p>
    <w:p w14:paraId="59CE5DE9" w14:textId="77777777" w:rsidR="002E1DAB" w:rsidRDefault="002E1DAB" w:rsidP="002E1DAB">
      <w:r>
        <w:t>- Ensemble of additional classifiers such as:</w:t>
      </w:r>
    </w:p>
    <w:p w14:paraId="5CF595B9" w14:textId="77777777" w:rsidR="002E1DAB" w:rsidRDefault="002E1DAB" w:rsidP="002E1DAB">
      <w:r>
        <w:t xml:space="preserve">  - SVM </w:t>
      </w:r>
    </w:p>
    <w:p w14:paraId="547DD17E" w14:textId="77777777" w:rsidR="002E1DAB" w:rsidRDefault="002E1DAB" w:rsidP="002E1DAB">
      <w:r>
        <w:t xml:space="preserve">  - Random Forest </w:t>
      </w:r>
    </w:p>
    <w:p w14:paraId="79DAAF34" w14:textId="77777777" w:rsidR="002E1DAB" w:rsidRDefault="002E1DAB" w:rsidP="002E1DAB">
      <w:r>
        <w:t xml:space="preserve">  - Multilayer perceptron </w:t>
      </w:r>
    </w:p>
    <w:p w14:paraId="55805553" w14:textId="77777777" w:rsidR="002E1DAB" w:rsidRDefault="002E1DAB" w:rsidP="002E1DAB"/>
    <w:p w14:paraId="37563FAC" w14:textId="77777777" w:rsidR="002E1DAB" w:rsidRDefault="002E1DAB" w:rsidP="002E1DAB"/>
    <w:p w14:paraId="02D58041" w14:textId="77777777" w:rsidR="002E1DAB" w:rsidRDefault="002E1DAB" w:rsidP="002E1DAB">
      <w:r>
        <w:t>## Timeline</w:t>
      </w:r>
    </w:p>
    <w:p w14:paraId="53A5FE20" w14:textId="77777777" w:rsidR="002E1DAB" w:rsidRDefault="002E1DAB" w:rsidP="002E1DAB"/>
    <w:p w14:paraId="2212FA87" w14:textId="77777777" w:rsidR="002E1DAB" w:rsidRDefault="002E1DAB" w:rsidP="002E1DAB">
      <w:r>
        <w:t>Figure 4 shows our proposed timeline for the lifecycle of the project.</w:t>
      </w:r>
    </w:p>
    <w:p w14:paraId="4D21E2E9" w14:textId="77777777" w:rsidR="002E1DAB" w:rsidRDefault="002E1DAB" w:rsidP="002E1DAB"/>
    <w:p w14:paraId="280AE4A1" w14:textId="25C47501" w:rsidR="002E1DAB" w:rsidRDefault="002E1DAB" w:rsidP="002E1DAB">
      <w:r>
        <w:t>``</w:t>
      </w:r>
      <w:proofErr w:type="gramStart"/>
      <w:r>
        <w:t>`{</w:t>
      </w:r>
      <w:proofErr w:type="gramEnd"/>
      <w:r>
        <w:t xml:space="preserve">r plot 4, echo=FALSE, </w:t>
      </w:r>
      <w:proofErr w:type="spellStart"/>
      <w:r>
        <w:t>fig.cap</w:t>
      </w:r>
      <w:proofErr w:type="spellEnd"/>
      <w:r>
        <w:t xml:space="preserve">="Figure 4. MDS team </w:t>
      </w:r>
      <w:ins w:id="73" w:author="Robert Pimentel" w:date="2020-05-15T13:11:00Z">
        <w:r w:rsidR="00361063">
          <w:t xml:space="preserve">proposed </w:t>
        </w:r>
      </w:ins>
      <w:del w:id="74" w:author="Robert Pimentel" w:date="2020-05-15T13:10:00Z">
        <w:r w:rsidDel="00361063">
          <w:delText>gantt</w:delText>
        </w:r>
      </w:del>
      <w:ins w:id="75" w:author="Robert Pimentel" w:date="2020-05-15T13:10:00Z">
        <w:r w:rsidR="00361063">
          <w:t>Gantt</w:t>
        </w:r>
      </w:ins>
      <w:r>
        <w:t xml:space="preserve"> chart", </w:t>
      </w:r>
      <w:proofErr w:type="spellStart"/>
      <w:proofErr w:type="gramStart"/>
      <w:r>
        <w:t>out.width</w:t>
      </w:r>
      <w:proofErr w:type="spellEnd"/>
      <w:proofErr w:type="gramEnd"/>
      <w:r>
        <w:t xml:space="preserve"> = "70%", </w:t>
      </w:r>
      <w:proofErr w:type="spellStart"/>
      <w:r>
        <w:t>out.height</w:t>
      </w:r>
      <w:proofErr w:type="spellEnd"/>
      <w:r>
        <w:t xml:space="preserve">= "70%", </w:t>
      </w:r>
      <w:proofErr w:type="spellStart"/>
      <w:r>
        <w:t>fig.align</w:t>
      </w:r>
      <w:proofErr w:type="spellEnd"/>
      <w:r>
        <w:t>='center'}</w:t>
      </w:r>
    </w:p>
    <w:p w14:paraId="44F1C21D" w14:textId="77777777" w:rsidR="002E1DAB" w:rsidRDefault="002E1DAB" w:rsidP="002E1DAB">
      <w:proofErr w:type="gramStart"/>
      <w:r>
        <w:t>knitr::</w:t>
      </w:r>
      <w:proofErr w:type="gramEnd"/>
      <w:r>
        <w:t>include_graphics("../img/project_proposal/22_gantt_chart.png")</w:t>
      </w:r>
    </w:p>
    <w:p w14:paraId="09B0B345" w14:textId="77777777" w:rsidR="002E1DAB" w:rsidRDefault="002E1DAB" w:rsidP="002E1DAB">
      <w:r>
        <w:t>```</w:t>
      </w:r>
    </w:p>
    <w:p w14:paraId="5ADA24A6" w14:textId="77777777" w:rsidR="002E1DAB" w:rsidRDefault="002E1DAB" w:rsidP="002E1DAB"/>
    <w:p w14:paraId="11408144" w14:textId="77777777" w:rsidR="002E1DAB" w:rsidRDefault="002E1DAB" w:rsidP="006A6408"/>
    <w:p w14:paraId="085A6786" w14:textId="0F423E66" w:rsidR="002E1DAB" w:rsidRDefault="002E1DAB" w:rsidP="006A6408"/>
    <w:p w14:paraId="7B6083CD" w14:textId="40AD4AE1" w:rsidR="002E1DAB" w:rsidRDefault="002E1DAB" w:rsidP="006A6408"/>
    <w:p w14:paraId="531E79DF" w14:textId="77777777" w:rsidR="002E1DAB" w:rsidRDefault="002E1DAB" w:rsidP="006A6408"/>
    <w:sectPr w:rsidR="002E1DAB" w:rsidSect="00C14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01426"/>
    <w:multiLevelType w:val="hybridMultilevel"/>
    <w:tmpl w:val="4FD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A2ABB"/>
    <w:multiLevelType w:val="hybridMultilevel"/>
    <w:tmpl w:val="277E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bert Pimentel">
    <w15:presenceInfo w15:providerId="AD" w15:userId="S::robert.pimentel@ubc365.onmicrosoft.com::2f600b2a-98fb-4cca-8df6-b3d127d39e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21"/>
    <w:rsid w:val="00037406"/>
    <w:rsid w:val="000E60F0"/>
    <w:rsid w:val="0011361A"/>
    <w:rsid w:val="00141B3B"/>
    <w:rsid w:val="00147582"/>
    <w:rsid w:val="001F1FF4"/>
    <w:rsid w:val="00251321"/>
    <w:rsid w:val="00275288"/>
    <w:rsid w:val="002C2776"/>
    <w:rsid w:val="002E1DAB"/>
    <w:rsid w:val="00361063"/>
    <w:rsid w:val="003D33D2"/>
    <w:rsid w:val="004D3DBB"/>
    <w:rsid w:val="004F3B18"/>
    <w:rsid w:val="004F6664"/>
    <w:rsid w:val="0057005B"/>
    <w:rsid w:val="00695875"/>
    <w:rsid w:val="006A6408"/>
    <w:rsid w:val="007856CB"/>
    <w:rsid w:val="0084271D"/>
    <w:rsid w:val="00974BCF"/>
    <w:rsid w:val="00AB2A90"/>
    <w:rsid w:val="00B30BDA"/>
    <w:rsid w:val="00B352E7"/>
    <w:rsid w:val="00B82281"/>
    <w:rsid w:val="00B84742"/>
    <w:rsid w:val="00C1407A"/>
    <w:rsid w:val="00C41167"/>
    <w:rsid w:val="00C720A2"/>
    <w:rsid w:val="00CE4010"/>
    <w:rsid w:val="00D340D1"/>
    <w:rsid w:val="00D95F12"/>
    <w:rsid w:val="00E07B4F"/>
    <w:rsid w:val="00E20171"/>
    <w:rsid w:val="00ED0C55"/>
    <w:rsid w:val="00F74B09"/>
    <w:rsid w:val="00FA14C1"/>
    <w:rsid w:val="00FB2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F99BE8"/>
  <w15:chartTrackingRefBased/>
  <w15:docId w15:val="{B4F933F0-DB0F-C94D-B8A7-F926CE77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408"/>
    <w:pPr>
      <w:ind w:left="720"/>
      <w:contextualSpacing/>
    </w:pPr>
  </w:style>
  <w:style w:type="paragraph" w:styleId="BalloonText">
    <w:name w:val="Balloon Text"/>
    <w:basedOn w:val="Normal"/>
    <w:link w:val="BalloonTextChar"/>
    <w:uiPriority w:val="99"/>
    <w:semiHidden/>
    <w:unhideWhenUsed/>
    <w:rsid w:val="00B822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2281"/>
    <w:rPr>
      <w:rFonts w:ascii="Times New Roman" w:hAnsi="Times New Roman" w:cs="Times New Roman"/>
      <w:sz w:val="18"/>
      <w:szCs w:val="18"/>
    </w:rPr>
  </w:style>
  <w:style w:type="character" w:customStyle="1" w:styleId="apple-converted-space">
    <w:name w:val="apple-converted-space"/>
    <w:basedOn w:val="DefaultParagraphFont"/>
    <w:rsid w:val="00AB2A90"/>
  </w:style>
  <w:style w:type="character" w:styleId="Emphasis">
    <w:name w:val="Emphasis"/>
    <w:basedOn w:val="DefaultParagraphFont"/>
    <w:uiPriority w:val="20"/>
    <w:qFormat/>
    <w:rsid w:val="00AB2A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0972">
      <w:bodyDiv w:val="1"/>
      <w:marLeft w:val="0"/>
      <w:marRight w:val="0"/>
      <w:marTop w:val="0"/>
      <w:marBottom w:val="0"/>
      <w:divBdr>
        <w:top w:val="none" w:sz="0" w:space="0" w:color="auto"/>
        <w:left w:val="none" w:sz="0" w:space="0" w:color="auto"/>
        <w:bottom w:val="none" w:sz="0" w:space="0" w:color="auto"/>
        <w:right w:val="none" w:sz="0" w:space="0" w:color="auto"/>
      </w:divBdr>
    </w:div>
    <w:div w:id="355692493">
      <w:bodyDiv w:val="1"/>
      <w:marLeft w:val="0"/>
      <w:marRight w:val="0"/>
      <w:marTop w:val="0"/>
      <w:marBottom w:val="0"/>
      <w:divBdr>
        <w:top w:val="none" w:sz="0" w:space="0" w:color="auto"/>
        <w:left w:val="none" w:sz="0" w:space="0" w:color="auto"/>
        <w:bottom w:val="none" w:sz="0" w:space="0" w:color="auto"/>
        <w:right w:val="none" w:sz="0" w:space="0" w:color="auto"/>
      </w:divBdr>
    </w:div>
    <w:div w:id="415711608">
      <w:bodyDiv w:val="1"/>
      <w:marLeft w:val="0"/>
      <w:marRight w:val="0"/>
      <w:marTop w:val="0"/>
      <w:marBottom w:val="0"/>
      <w:divBdr>
        <w:top w:val="none" w:sz="0" w:space="0" w:color="auto"/>
        <w:left w:val="none" w:sz="0" w:space="0" w:color="auto"/>
        <w:bottom w:val="none" w:sz="0" w:space="0" w:color="auto"/>
        <w:right w:val="none" w:sz="0" w:space="0" w:color="auto"/>
      </w:divBdr>
    </w:div>
    <w:div w:id="594635732">
      <w:bodyDiv w:val="1"/>
      <w:marLeft w:val="0"/>
      <w:marRight w:val="0"/>
      <w:marTop w:val="0"/>
      <w:marBottom w:val="0"/>
      <w:divBdr>
        <w:top w:val="none" w:sz="0" w:space="0" w:color="auto"/>
        <w:left w:val="none" w:sz="0" w:space="0" w:color="auto"/>
        <w:bottom w:val="none" w:sz="0" w:space="0" w:color="auto"/>
        <w:right w:val="none" w:sz="0" w:space="0" w:color="auto"/>
      </w:divBdr>
    </w:div>
    <w:div w:id="597950920">
      <w:bodyDiv w:val="1"/>
      <w:marLeft w:val="0"/>
      <w:marRight w:val="0"/>
      <w:marTop w:val="0"/>
      <w:marBottom w:val="0"/>
      <w:divBdr>
        <w:top w:val="none" w:sz="0" w:space="0" w:color="auto"/>
        <w:left w:val="none" w:sz="0" w:space="0" w:color="auto"/>
        <w:bottom w:val="none" w:sz="0" w:space="0" w:color="auto"/>
        <w:right w:val="none" w:sz="0" w:space="0" w:color="auto"/>
      </w:divBdr>
    </w:div>
    <w:div w:id="809979625">
      <w:bodyDiv w:val="1"/>
      <w:marLeft w:val="0"/>
      <w:marRight w:val="0"/>
      <w:marTop w:val="0"/>
      <w:marBottom w:val="0"/>
      <w:divBdr>
        <w:top w:val="none" w:sz="0" w:space="0" w:color="auto"/>
        <w:left w:val="none" w:sz="0" w:space="0" w:color="auto"/>
        <w:bottom w:val="none" w:sz="0" w:space="0" w:color="auto"/>
        <w:right w:val="none" w:sz="0" w:space="0" w:color="auto"/>
      </w:divBdr>
    </w:div>
    <w:div w:id="1210991944">
      <w:bodyDiv w:val="1"/>
      <w:marLeft w:val="0"/>
      <w:marRight w:val="0"/>
      <w:marTop w:val="0"/>
      <w:marBottom w:val="0"/>
      <w:divBdr>
        <w:top w:val="none" w:sz="0" w:space="0" w:color="auto"/>
        <w:left w:val="none" w:sz="0" w:space="0" w:color="auto"/>
        <w:bottom w:val="none" w:sz="0" w:space="0" w:color="auto"/>
        <w:right w:val="none" w:sz="0" w:space="0" w:color="auto"/>
      </w:divBdr>
    </w:div>
    <w:div w:id="1420830343">
      <w:bodyDiv w:val="1"/>
      <w:marLeft w:val="0"/>
      <w:marRight w:val="0"/>
      <w:marTop w:val="0"/>
      <w:marBottom w:val="0"/>
      <w:divBdr>
        <w:top w:val="none" w:sz="0" w:space="0" w:color="auto"/>
        <w:left w:val="none" w:sz="0" w:space="0" w:color="auto"/>
        <w:bottom w:val="none" w:sz="0" w:space="0" w:color="auto"/>
        <w:right w:val="none" w:sz="0" w:space="0" w:color="auto"/>
      </w:divBdr>
    </w:div>
    <w:div w:id="186143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2444</Words>
  <Characters>13935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Pin</dc:creator>
  <cp:keywords/>
  <dc:description/>
  <cp:lastModifiedBy>Robert Pimentel</cp:lastModifiedBy>
  <cp:revision>6</cp:revision>
  <dcterms:created xsi:type="dcterms:W3CDTF">2020-05-08T18:36:00Z</dcterms:created>
  <dcterms:modified xsi:type="dcterms:W3CDTF">2020-05-15T20:52:00Z</dcterms:modified>
</cp:coreProperties>
</file>